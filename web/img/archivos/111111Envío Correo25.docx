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28" w:rsidRDefault="003F0B28" w:rsidP="003F0B28"/>
    <w:p w:rsidR="003F0B28" w:rsidRDefault="003F0B28" w:rsidP="003F0B28">
      <w:r w:rsidRPr="003F0B28">
        <w:rPr>
          <w:b/>
        </w:rPr>
        <w:t>Asunto</w:t>
      </w:r>
      <w:r>
        <w:rPr>
          <w:b/>
        </w:rPr>
        <w:t>,</w:t>
      </w:r>
      <w:r>
        <w:t xml:space="preserve"> desde vista de bandeja de entrada, esto podría ser p</w:t>
      </w:r>
      <w:ins w:id="0" w:author="Toshiba" w:date="2018-03-01T12:03:00Z">
        <w:r>
          <w:t xml:space="preserve">orque el correo empieza con una imagen </w:t>
        </w:r>
      </w:ins>
      <w:del w:id="1" w:author="Toshiba" w:date="2018-03-01T12:02:00Z">
        <w:r w:rsidDel="003F0B28">
          <w:delText xml:space="preserve">or [] </w:delText>
        </w:r>
      </w:del>
    </w:p>
    <w:p w:rsidR="00F17579" w:rsidRDefault="003F0B28" w:rsidP="003F0B28">
      <w:r w:rsidRPr="003F0B28">
        <w:drawing>
          <wp:inline distT="0" distB="0" distL="0" distR="0" wp14:anchorId="1AF5C149" wp14:editId="6104BB60">
            <wp:extent cx="5612130" cy="1567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8" w:rsidRDefault="003F0B28" w:rsidP="003F0B28">
      <w:r w:rsidRPr="003F0B28">
        <w:rPr>
          <w:b/>
        </w:rPr>
        <w:t>Asunto</w:t>
      </w:r>
      <w:r>
        <w:rPr>
          <w:b/>
        </w:rPr>
        <w:t xml:space="preserve">, </w:t>
      </w:r>
      <w:r w:rsidRPr="003F0B28">
        <w:t>una vez abierto el correo</w:t>
      </w:r>
      <w:r>
        <w:t xml:space="preserve"> </w:t>
      </w:r>
      <w:r w:rsidRPr="003F0B28">
        <w:t xml:space="preserve"> </w:t>
      </w:r>
    </w:p>
    <w:p w:rsidR="003F0B28" w:rsidRDefault="003F0B28" w:rsidP="003F0B28">
      <w:r w:rsidRPr="003F0B28">
        <w:drawing>
          <wp:inline distT="0" distB="0" distL="0" distR="0" wp14:anchorId="5945CE1F" wp14:editId="5FF90C46">
            <wp:extent cx="4448796" cy="167663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8" w:rsidRDefault="003F0B28" w:rsidP="003F0B28"/>
    <w:p w:rsidR="003F0B28" w:rsidRDefault="003F0B28" w:rsidP="003F0B28">
      <w:r>
        <w:rPr>
          <w:b/>
        </w:rPr>
        <w:t xml:space="preserve">Destinatarios, </w:t>
      </w:r>
      <w:r>
        <w:t>el requerimiento indica que debe ser enviado solo al destinatario y CC a recursos humanos  (ojo que esto en producción), a mí por el momento solo me interesa ver que se envié solo al destinatario y CC a algún correo de pruebas (te lo comento porque en algunos clientes hemos tenido problemas con las pruebas de los envíos de correo, porque les llegan a los usuarios en producción)</w:t>
      </w:r>
    </w:p>
    <w:p w:rsidR="003F0B28" w:rsidRDefault="003F0B28" w:rsidP="003F0B28">
      <w:r w:rsidRPr="003F0B28">
        <w:drawing>
          <wp:inline distT="0" distB="0" distL="0" distR="0" wp14:anchorId="412ACE61" wp14:editId="7DD0A122">
            <wp:extent cx="4448796" cy="167663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8" w:rsidRDefault="003F0B28" w:rsidP="003F0B28"/>
    <w:p w:rsidR="003F0B28" w:rsidRDefault="003F0B28" w:rsidP="003F0B28">
      <w:pPr>
        <w:rPr>
          <w:ins w:id="2" w:author="Toshiba" w:date="2018-03-01T12:03:00Z"/>
        </w:rPr>
      </w:pPr>
    </w:p>
    <w:p w:rsidR="003F0B28" w:rsidRDefault="003F0B28" w:rsidP="003F0B28">
      <w:pPr>
        <w:rPr>
          <w:ins w:id="3" w:author="Toshiba" w:date="2018-03-01T12:03:00Z"/>
        </w:rPr>
      </w:pPr>
    </w:p>
    <w:p w:rsidR="003F0B28" w:rsidRDefault="003F0B28" w:rsidP="003F0B28">
      <w:pPr>
        <w:rPr>
          <w:ins w:id="4" w:author="Toshiba" w:date="2018-03-01T12:03:00Z"/>
        </w:rPr>
      </w:pPr>
    </w:p>
    <w:p w:rsidR="003F0B28" w:rsidRDefault="003F0B28" w:rsidP="003F0B28">
      <w:pPr>
        <w:rPr>
          <w:ins w:id="5" w:author="Toshiba" w:date="2018-03-01T12:03:00Z"/>
        </w:rPr>
      </w:pPr>
      <w:ins w:id="6" w:author="Toshiba" w:date="2018-03-01T12:03:00Z">
        <w:r w:rsidRPr="003F0B28">
          <w:rPr>
            <w:b/>
            <w:rPrChange w:id="7" w:author="Toshiba" w:date="2018-03-01T12:04:00Z">
              <w:rPr/>
            </w:rPrChange>
          </w:rPr>
          <w:t>Link</w:t>
        </w:r>
      </w:ins>
      <w:ins w:id="8" w:author="Toshiba" w:date="2018-03-01T12:04:00Z">
        <w:r>
          <w:t xml:space="preserve"> </w:t>
        </w:r>
        <w:r>
          <w:rPr>
            <w:b/>
          </w:rPr>
          <w:t>interior</w:t>
        </w:r>
      </w:ins>
      <w:bookmarkStart w:id="9" w:name="_GoBack"/>
      <w:bookmarkEnd w:id="9"/>
      <w:ins w:id="10" w:author="Toshiba" w:date="2018-03-01T12:03:00Z">
        <w:r>
          <w:t xml:space="preserve"> con http: </w:t>
        </w:r>
        <w:proofErr w:type="spellStart"/>
        <w:r>
          <w:t>vacio</w:t>
        </w:r>
        <w:proofErr w:type="spellEnd"/>
        <w:r>
          <w:t xml:space="preserve"> </w:t>
        </w:r>
      </w:ins>
    </w:p>
    <w:p w:rsidR="003F0B28" w:rsidRDefault="003F0B28" w:rsidP="003F0B28">
      <w:ins w:id="11" w:author="Toshiba" w:date="2018-03-01T12:03:00Z">
        <w:r w:rsidRPr="003F0B28">
          <w:drawing>
            <wp:inline distT="0" distB="0" distL="0" distR="0" wp14:anchorId="7588BF80" wp14:editId="41767AA0">
              <wp:extent cx="5612130" cy="2048510"/>
              <wp:effectExtent l="0" t="0" r="7620" b="889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2048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F0B28" w:rsidRDefault="003F0B28" w:rsidP="003F0B28"/>
    <w:p w:rsidR="003F0B28" w:rsidRDefault="003F0B28" w:rsidP="003F0B28"/>
    <w:p w:rsidR="003F0B28" w:rsidRDefault="003F0B28" w:rsidP="003F0B28"/>
    <w:p w:rsidR="003F0B28" w:rsidRPr="003F0B28" w:rsidRDefault="003F0B28" w:rsidP="003F0B28"/>
    <w:sectPr w:rsidR="003F0B28" w:rsidRPr="003F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79"/>
    <w:rsid w:val="001041B3"/>
    <w:rsid w:val="003F0B28"/>
    <w:rsid w:val="00A66AEB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B2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F0B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B2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F0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2018-03-01T15:40:00Z</dcterms:created>
  <dcterms:modified xsi:type="dcterms:W3CDTF">2018-03-01T16:04:00Z</dcterms:modified>
</cp:coreProperties>
</file>